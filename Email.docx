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4413A9" w:rsidR="00173F89" w:rsidDel="00F92013" w:rsidRDefault="00F95485">
      <w:pPr>
        <w:rPr>
          <w:del w:id="0" w:author="Author"/>
        </w:rPr>
      </w:pPr>
      <w:r>
        <w:t xml:space="preserve">Dear </w:t>
      </w:r>
      <w:ins w:id="1" w:author="Author">
        <w:r w:rsidR="00F92013" w:rsidRPr="00F92013">
          <w:t> Data Science Team Leader</w:t>
        </w:r>
      </w:ins>
      <w:del w:id="2" w:author="Author">
        <w:r w:rsidDel="00F92013">
          <w:delText>[insert name of recipient],</w:delText>
        </w:r>
      </w:del>
    </w:p>
    <w:p w14:paraId="00000002" w14:textId="77777777" w:rsidR="00173F89" w:rsidRDefault="00173F89"/>
    <w:p w14:paraId="553AB78B" w14:textId="77777777" w:rsidR="00F92013" w:rsidRPr="00F92013" w:rsidRDefault="00F92013" w:rsidP="00F92013">
      <w:pPr>
        <w:rPr>
          <w:ins w:id="3" w:author="Author"/>
          <w:lang w:val="en-US"/>
        </w:rPr>
      </w:pPr>
      <w:ins w:id="4" w:author="Author">
        <w:r w:rsidRPr="00F92013">
          <w:rPr>
            <w:b/>
            <w:bCs/>
            <w:color w:val="000000" w:themeColor="text1"/>
            <w:lang w:val="en-US"/>
            <w:rPrChange w:id="5" w:author="Author">
              <w:rPr>
                <w:b/>
                <w:bCs/>
                <w:lang w:val="en-US"/>
              </w:rPr>
            </w:rPrChange>
          </w:rPr>
          <w:t>Findings</w:t>
        </w:r>
        <w:r w:rsidRPr="00F92013">
          <w:rPr>
            <w:b/>
            <w:bCs/>
            <w:lang w:val="en-US"/>
          </w:rPr>
          <w:t xml:space="preserve"> from the analysis:</w:t>
        </w:r>
      </w:ins>
    </w:p>
    <w:p w14:paraId="48A0297C" w14:textId="77777777" w:rsidR="00F92013" w:rsidRPr="00F92013" w:rsidRDefault="00F92013" w:rsidP="00F92013">
      <w:pPr>
        <w:numPr>
          <w:ilvl w:val="0"/>
          <w:numId w:val="1"/>
        </w:numPr>
        <w:rPr>
          <w:ins w:id="6" w:author="Author"/>
          <w:lang w:val="en-US"/>
        </w:rPr>
      </w:pPr>
      <w:ins w:id="7" w:author="Author">
        <w:r w:rsidRPr="00F92013">
          <w:rPr>
            <w:lang w:val="en-US"/>
          </w:rPr>
          <w:t>There is a strong positive correlation between 'total' and '</w:t>
        </w:r>
        <w:proofErr w:type="spellStart"/>
        <w:r w:rsidRPr="00F92013">
          <w:rPr>
            <w:lang w:val="en-US"/>
          </w:rPr>
          <w:t>unit_price</w:t>
        </w:r>
        <w:proofErr w:type="spellEnd"/>
        <w:r w:rsidRPr="00F92013">
          <w:rPr>
            <w:lang w:val="en-US"/>
          </w:rPr>
          <w:t>' columns, suggesting that higher unit prices are associated with higher total sales.</w:t>
        </w:r>
      </w:ins>
    </w:p>
    <w:p w14:paraId="436459A8" w14:textId="77777777" w:rsidR="00F92013" w:rsidRPr="00F92013" w:rsidRDefault="00F92013" w:rsidP="00F92013">
      <w:pPr>
        <w:numPr>
          <w:ilvl w:val="0"/>
          <w:numId w:val="1"/>
        </w:numPr>
        <w:rPr>
          <w:ins w:id="8" w:author="Author"/>
          <w:lang w:val="en-US"/>
        </w:rPr>
      </w:pPr>
      <w:ins w:id="9" w:author="Author">
        <w:r w:rsidRPr="00F92013">
          <w:rPr>
            <w:lang w:val="en-US"/>
          </w:rPr>
          <w:t>'quantity' and 'total' also exhibit a positive correlation, indicating that larger quantities sold result in higher total sales.</w:t>
        </w:r>
      </w:ins>
    </w:p>
    <w:p w14:paraId="7BD0532D" w14:textId="77777777" w:rsidR="00F92013" w:rsidRPr="00F92013" w:rsidRDefault="00F92013" w:rsidP="00F92013">
      <w:pPr>
        <w:numPr>
          <w:ilvl w:val="0"/>
          <w:numId w:val="1"/>
        </w:numPr>
        <w:rPr>
          <w:ins w:id="10" w:author="Author"/>
          <w:lang w:val="en-US"/>
        </w:rPr>
      </w:pPr>
      <w:ins w:id="11" w:author="Author">
        <w:r w:rsidRPr="00F92013">
          <w:rPr>
            <w:lang w:val="en-US"/>
          </w:rPr>
          <w:t>There is a weak negative correlation between '</w:t>
        </w:r>
        <w:proofErr w:type="spellStart"/>
        <w:r w:rsidRPr="00F92013">
          <w:rPr>
            <w:lang w:val="en-US"/>
          </w:rPr>
          <w:t>transaction_id</w:t>
        </w:r>
        <w:proofErr w:type="spellEnd"/>
        <w:r w:rsidRPr="00F92013">
          <w:rPr>
            <w:lang w:val="en-US"/>
          </w:rPr>
          <w:t>' and '</w:t>
        </w:r>
        <w:proofErr w:type="spellStart"/>
        <w:r w:rsidRPr="00F92013">
          <w:rPr>
            <w:lang w:val="en-US"/>
          </w:rPr>
          <w:t>unit_price</w:t>
        </w:r>
        <w:proofErr w:type="spellEnd"/>
        <w:r w:rsidRPr="00F92013">
          <w:rPr>
            <w:lang w:val="en-US"/>
          </w:rPr>
          <w:t>', suggesting that transaction IDs are not related to unit prices.</w:t>
        </w:r>
      </w:ins>
    </w:p>
    <w:p w14:paraId="0213DAB1" w14:textId="77777777" w:rsidR="00F92013" w:rsidRPr="00F92013" w:rsidRDefault="00F92013" w:rsidP="00F92013">
      <w:pPr>
        <w:rPr>
          <w:ins w:id="12" w:author="Author"/>
          <w:lang w:val="en-US"/>
        </w:rPr>
      </w:pPr>
      <w:ins w:id="13" w:author="Author">
        <w:r w:rsidRPr="00F92013">
          <w:rPr>
            <w:b/>
            <w:bCs/>
            <w:lang w:val="en-US"/>
          </w:rPr>
          <w:t>Recommendations:</w:t>
        </w:r>
      </w:ins>
    </w:p>
    <w:p w14:paraId="4EB956CC" w14:textId="77777777" w:rsidR="00F92013" w:rsidRPr="00F92013" w:rsidRDefault="00F92013" w:rsidP="00F92013">
      <w:pPr>
        <w:numPr>
          <w:ilvl w:val="0"/>
          <w:numId w:val="2"/>
        </w:numPr>
        <w:rPr>
          <w:ins w:id="14" w:author="Author"/>
          <w:lang w:val="en-US"/>
        </w:rPr>
      </w:pPr>
      <w:ins w:id="15" w:author="Author">
        <w:r w:rsidRPr="00F92013">
          <w:rPr>
            <w:lang w:val="en-US"/>
          </w:rPr>
          <w:t>Further investigate the relationship between '</w:t>
        </w:r>
        <w:proofErr w:type="spellStart"/>
        <w:r w:rsidRPr="00F92013">
          <w:rPr>
            <w:lang w:val="en-US"/>
          </w:rPr>
          <w:t>unit_price</w:t>
        </w:r>
        <w:proofErr w:type="spellEnd"/>
        <w:r w:rsidRPr="00F92013">
          <w:rPr>
            <w:lang w:val="en-US"/>
          </w:rPr>
          <w:t>' and 'total' to optimize pricing strategies.</w:t>
        </w:r>
      </w:ins>
    </w:p>
    <w:p w14:paraId="3743A72E" w14:textId="77777777" w:rsidR="00F92013" w:rsidRPr="00F92013" w:rsidRDefault="00F92013" w:rsidP="00F92013">
      <w:pPr>
        <w:numPr>
          <w:ilvl w:val="0"/>
          <w:numId w:val="2"/>
        </w:numPr>
        <w:rPr>
          <w:ins w:id="16" w:author="Author"/>
          <w:lang w:val="en-US"/>
        </w:rPr>
      </w:pPr>
      <w:ins w:id="17" w:author="Author">
        <w:r w:rsidRPr="00F92013">
          <w:rPr>
            <w:lang w:val="en-US"/>
          </w:rPr>
          <w:t>Explore the factors affecting 'quantity' and 'total' to potentially boost sales.</w:t>
        </w:r>
      </w:ins>
    </w:p>
    <w:p w14:paraId="39715CBD" w14:textId="77777777" w:rsidR="00F92013" w:rsidRPr="00F92013" w:rsidRDefault="00F92013" w:rsidP="00F92013">
      <w:pPr>
        <w:numPr>
          <w:ilvl w:val="0"/>
          <w:numId w:val="2"/>
        </w:numPr>
        <w:rPr>
          <w:ins w:id="18" w:author="Author"/>
          <w:lang w:val="en-US"/>
        </w:rPr>
      </w:pPr>
      <w:ins w:id="19" w:author="Author">
        <w:r w:rsidRPr="00F92013">
          <w:rPr>
            <w:lang w:val="en-US"/>
          </w:rPr>
          <w:t>Consider evaluating the relevance of '</w:t>
        </w:r>
        <w:proofErr w:type="spellStart"/>
        <w:r w:rsidRPr="00F92013">
          <w:rPr>
            <w:lang w:val="en-US"/>
          </w:rPr>
          <w:t>transaction_id</w:t>
        </w:r>
        <w:proofErr w:type="spellEnd"/>
        <w:r w:rsidRPr="00F92013">
          <w:rPr>
            <w:lang w:val="en-US"/>
          </w:rPr>
          <w:t>' in future analyses as it shows little correlation with other numerical features.</w:t>
        </w:r>
      </w:ins>
    </w:p>
    <w:p w14:paraId="4CFF8E02" w14:textId="77777777" w:rsidR="00F92013" w:rsidRPr="00F92013" w:rsidRDefault="00F92013" w:rsidP="00F92013">
      <w:pPr>
        <w:rPr>
          <w:ins w:id="20" w:author="Author"/>
          <w:lang w:val="en-US"/>
        </w:rPr>
      </w:pPr>
      <w:ins w:id="21" w:author="Author">
        <w:r w:rsidRPr="00F92013">
          <w:rPr>
            <w:b/>
            <w:bCs/>
            <w:lang w:val="en-US"/>
          </w:rPr>
          <w:t>Addressing Client's Query:</w:t>
        </w:r>
      </w:ins>
    </w:p>
    <w:p w14:paraId="02F7CA48" w14:textId="77777777" w:rsidR="00F92013" w:rsidRPr="00F92013" w:rsidRDefault="00F92013" w:rsidP="00F92013">
      <w:pPr>
        <w:rPr>
          <w:ins w:id="22" w:author="Author"/>
          <w:lang w:val="en-US"/>
        </w:rPr>
      </w:pPr>
      <w:ins w:id="23" w:author="Author">
        <w:r w:rsidRPr="00F92013">
          <w:rPr>
            <w:lang w:val="en-US"/>
          </w:rPr>
          <w:t>The client expressed interest in understanding how to better stock the items they sell. However, based on the analysis of this dataset, it is impossible to provide a definitive answer to this question. To proceed effectively with the client's project, the following steps are necessary:</w:t>
        </w:r>
      </w:ins>
    </w:p>
    <w:p w14:paraId="7717E0AE" w14:textId="77777777" w:rsidR="00F92013" w:rsidRPr="00F92013" w:rsidRDefault="00F92013" w:rsidP="00F92013">
      <w:pPr>
        <w:numPr>
          <w:ilvl w:val="0"/>
          <w:numId w:val="3"/>
        </w:numPr>
        <w:rPr>
          <w:ins w:id="24" w:author="Author"/>
          <w:lang w:val="en-US"/>
        </w:rPr>
      </w:pPr>
      <w:ins w:id="25" w:author="Author">
        <w:r w:rsidRPr="00F92013">
          <w:rPr>
            <w:b/>
            <w:bCs/>
            <w:lang w:val="en-US"/>
          </w:rPr>
          <w:t>Collect More Data:</w:t>
        </w:r>
        <w:r w:rsidRPr="00F92013">
          <w:rPr>
            <w:lang w:val="en-US"/>
          </w:rPr>
          <w:t xml:space="preserve"> The current dataset represents only one store's data for one week. To make informed decisions about stocking, we need a more extensive </w:t>
        </w:r>
        <w:proofErr w:type="gramStart"/>
        <w:r w:rsidRPr="00F92013">
          <w:rPr>
            <w:lang w:val="en-US"/>
          </w:rPr>
          <w:t>dataset</w:t>
        </w:r>
        <w:proofErr w:type="gramEnd"/>
        <w:r w:rsidRPr="00F92013">
          <w:rPr>
            <w:lang w:val="en-US"/>
          </w:rPr>
          <w:t xml:space="preserve"> that covers a broader range of time and potentially includes data from multiple stores.</w:t>
        </w:r>
      </w:ins>
    </w:p>
    <w:p w14:paraId="6A1359B7" w14:textId="77777777" w:rsidR="00F92013" w:rsidRPr="00F92013" w:rsidRDefault="00F92013" w:rsidP="00F92013">
      <w:pPr>
        <w:numPr>
          <w:ilvl w:val="0"/>
          <w:numId w:val="3"/>
        </w:numPr>
        <w:rPr>
          <w:ins w:id="26" w:author="Author"/>
          <w:lang w:val="en-US"/>
        </w:rPr>
      </w:pPr>
      <w:ins w:id="27" w:author="Author">
        <w:r w:rsidRPr="00F92013">
          <w:rPr>
            <w:b/>
            <w:bCs/>
            <w:lang w:val="en-US"/>
          </w:rPr>
          <w:t>Define a Specific Problem:</w:t>
        </w:r>
        <w:r w:rsidRPr="00F92013">
          <w:rPr>
            <w:lang w:val="en-US"/>
          </w:rPr>
          <w:t xml:space="preserve"> The current business problem is quite broad. We should work with the client to narrow down the focus and define a specific problem statement related to inventory management or stocking that we aim to address.</w:t>
        </w:r>
      </w:ins>
    </w:p>
    <w:p w14:paraId="03659E9F" w14:textId="77777777" w:rsidR="00F92013" w:rsidRPr="00F92013" w:rsidRDefault="00F92013" w:rsidP="00F92013">
      <w:pPr>
        <w:numPr>
          <w:ilvl w:val="0"/>
          <w:numId w:val="3"/>
        </w:numPr>
        <w:rPr>
          <w:ins w:id="28" w:author="Author"/>
          <w:lang w:val="en-US"/>
        </w:rPr>
      </w:pPr>
      <w:ins w:id="29" w:author="Author">
        <w:r w:rsidRPr="00F92013">
          <w:rPr>
            <w:b/>
            <w:bCs/>
            <w:lang w:val="en-US"/>
          </w:rPr>
          <w:t>Expand Feature Set:</w:t>
        </w:r>
        <w:r w:rsidRPr="00F92013">
          <w:rPr>
            <w:lang w:val="en-US"/>
          </w:rPr>
          <w:t xml:space="preserve"> Depending on the defined problem statement, we may require additional columns (features) in the dataset to better understand the factors influencing stocking decisions.</w:t>
        </w:r>
      </w:ins>
    </w:p>
    <w:p w14:paraId="6C82E4C5" w14:textId="77777777" w:rsidR="00F92013" w:rsidRPr="00F92013" w:rsidRDefault="00F92013" w:rsidP="00F92013">
      <w:pPr>
        <w:rPr>
          <w:ins w:id="30" w:author="Author"/>
          <w:lang w:val="en-US"/>
        </w:rPr>
      </w:pPr>
      <w:ins w:id="31" w:author="Author">
        <w:r w:rsidRPr="00F92013">
          <w:rPr>
            <w:lang w:val="en-US"/>
          </w:rPr>
          <w:t>By addressing these points, we can move forward with a more comprehensive analysis that will lead to valuable insights and recommendations for optimizing the client's inventory management.</w:t>
        </w:r>
      </w:ins>
    </w:p>
    <w:p w14:paraId="00000003" w14:textId="317DCA83" w:rsidR="00173F89" w:rsidDel="00F92013" w:rsidRDefault="00F95485">
      <w:pPr>
        <w:rPr>
          <w:del w:id="32" w:author="Author"/>
        </w:rPr>
      </w:pPr>
      <w:del w:id="33" w:author="Author">
        <w:r w:rsidDel="00F92013">
          <w:delText>[Introduce the task that you’ve completed in 1 - 2 sentences]</w:delText>
        </w:r>
      </w:del>
    </w:p>
    <w:p w14:paraId="00000004" w14:textId="41CEDDF4" w:rsidR="00173F89" w:rsidDel="00F92013" w:rsidRDefault="00173F89">
      <w:pPr>
        <w:rPr>
          <w:del w:id="34" w:author="Author"/>
        </w:rPr>
      </w:pPr>
    </w:p>
    <w:p w14:paraId="00000005" w14:textId="19B9837A" w:rsidR="00173F89" w:rsidDel="00F92013" w:rsidRDefault="00F95485">
      <w:pPr>
        <w:rPr>
          <w:del w:id="35" w:author="Author"/>
        </w:rPr>
      </w:pPr>
      <w:del w:id="36" w:author="Author">
        <w:r w:rsidDel="00F92013">
          <w:delText>[Summarize findings from your analysis in 3 - 5 bullet points]</w:delText>
        </w:r>
      </w:del>
    </w:p>
    <w:p w14:paraId="00000006" w14:textId="7CF5B02A" w:rsidR="00173F89" w:rsidDel="00F92013" w:rsidRDefault="00173F89">
      <w:pPr>
        <w:rPr>
          <w:del w:id="37" w:author="Author"/>
        </w:rPr>
      </w:pPr>
    </w:p>
    <w:p w14:paraId="00000007" w14:textId="1E0B9057" w:rsidR="00173F89" w:rsidDel="00F92013" w:rsidRDefault="00F95485">
      <w:pPr>
        <w:rPr>
          <w:del w:id="38" w:author="Author"/>
        </w:rPr>
      </w:pPr>
      <w:del w:id="39" w:author="Author">
        <w:r w:rsidDel="00F92013">
          <w:delText>[Provide your recommendations in up to 3 bullet points]</w:delText>
        </w:r>
      </w:del>
    </w:p>
    <w:p w14:paraId="00000008" w14:textId="3CAD08E3" w:rsidR="00173F89" w:rsidDel="00F92013" w:rsidRDefault="00173F89">
      <w:pPr>
        <w:rPr>
          <w:del w:id="40" w:author="Author"/>
        </w:rPr>
      </w:pPr>
    </w:p>
    <w:p w14:paraId="00000009" w14:textId="77777777" w:rsidR="00173F89" w:rsidRDefault="00F95485">
      <w:r>
        <w:t xml:space="preserve">Best regards, </w:t>
      </w:r>
    </w:p>
    <w:p w14:paraId="0000000A" w14:textId="546F9029" w:rsidR="00173F89" w:rsidDel="00F92013" w:rsidRDefault="00173F89">
      <w:pPr>
        <w:rPr>
          <w:del w:id="41" w:author="Author"/>
        </w:rPr>
      </w:pPr>
    </w:p>
    <w:p w14:paraId="0000000B" w14:textId="20FF7AB8" w:rsidR="00173F89" w:rsidRDefault="00F95485">
      <w:del w:id="42" w:author="Author">
        <w:r w:rsidDel="00F92013">
          <w:delText>[name of sender]</w:delText>
        </w:r>
      </w:del>
      <w:ins w:id="43" w:author="Author">
        <w:r w:rsidR="00F92013">
          <w:t>Ibtisam Hashmi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9EC"/>
    <w:multiLevelType w:val="multilevel"/>
    <w:tmpl w:val="AC3E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4B7EF8"/>
    <w:multiLevelType w:val="multilevel"/>
    <w:tmpl w:val="89E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3804E2"/>
    <w:multiLevelType w:val="multilevel"/>
    <w:tmpl w:val="1B38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477044">
    <w:abstractNumId w:val="0"/>
  </w:num>
  <w:num w:numId="2" w16cid:durableId="783115284">
    <w:abstractNumId w:val="2"/>
  </w:num>
  <w:num w:numId="3" w16cid:durableId="83356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F92013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2023-09-18T19:31:00Z</dcterms:created>
  <dcterms:modified xsi:type="dcterms:W3CDTF">2023-09-18T19:31:00Z</dcterms:modified>
</cp:coreProperties>
</file>